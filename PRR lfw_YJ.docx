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14498" w14:textId="07F0162E" w:rsidR="00A6055A" w:rsidRDefault="00A6055A" w:rsidP="004F6E2A">
      <w:pPr>
        <w:jc w:val="center"/>
        <w:rPr>
          <w:b/>
          <w:sz w:val="24"/>
          <w:szCs w:val="24"/>
        </w:rPr>
      </w:pPr>
      <w:r>
        <w:rPr>
          <w:b/>
          <w:sz w:val="24"/>
          <w:szCs w:val="24"/>
        </w:rPr>
        <w:t>P</w:t>
      </w:r>
      <w:r w:rsidR="008C0265">
        <w:rPr>
          <w:b/>
          <w:sz w:val="24"/>
          <w:szCs w:val="24"/>
        </w:rPr>
        <w:t>ublic</w:t>
      </w:r>
      <w:r>
        <w:rPr>
          <w:b/>
          <w:sz w:val="24"/>
          <w:szCs w:val="24"/>
        </w:rPr>
        <w:t xml:space="preserve"> R</w:t>
      </w:r>
      <w:r w:rsidR="008C0265">
        <w:rPr>
          <w:b/>
          <w:sz w:val="24"/>
          <w:szCs w:val="24"/>
        </w:rPr>
        <w:t>ecords</w:t>
      </w:r>
      <w:r>
        <w:rPr>
          <w:b/>
          <w:sz w:val="24"/>
          <w:szCs w:val="24"/>
        </w:rPr>
        <w:t xml:space="preserve"> </w:t>
      </w:r>
      <w:r w:rsidR="008C0265">
        <w:rPr>
          <w:b/>
          <w:sz w:val="24"/>
          <w:szCs w:val="24"/>
        </w:rPr>
        <w:t>Request</w:t>
      </w:r>
    </w:p>
    <w:p w14:paraId="38CAF455" w14:textId="2B3CDF97" w:rsidR="00A6055A" w:rsidRDefault="00A6055A" w:rsidP="00217A7A">
      <w:pPr>
        <w:ind w:left="3600"/>
        <w:rPr>
          <w:sz w:val="24"/>
          <w:szCs w:val="24"/>
        </w:rPr>
      </w:pPr>
    </w:p>
    <w:p w14:paraId="5D0C3878" w14:textId="77777777" w:rsidR="00A6055A" w:rsidRDefault="00A6055A" w:rsidP="00A6055A">
      <w:pPr>
        <w:rPr>
          <w:sz w:val="24"/>
          <w:szCs w:val="24"/>
        </w:rPr>
      </w:pPr>
      <w:r>
        <w:rPr>
          <w:sz w:val="24"/>
          <w:szCs w:val="24"/>
        </w:rPr>
        <w:t>To Whom It May Concern,</w:t>
      </w:r>
    </w:p>
    <w:p w14:paraId="7081ED04" w14:textId="0A127928" w:rsidR="00C21EC1" w:rsidRDefault="004C5B18" w:rsidP="00860AAB">
      <w:pPr>
        <w:rPr>
          <w:sz w:val="24"/>
          <w:szCs w:val="24"/>
        </w:rPr>
      </w:pPr>
      <w:del w:id="0" w:author="Zhang, Yanjia" w:date="2022-03-20T21:28:00Z">
        <w:r w:rsidDel="00E867B6">
          <w:rPr>
            <w:sz w:val="24"/>
            <w:szCs w:val="24"/>
          </w:rPr>
          <w:delText>My name is Yanjia Zhang</w:delText>
        </w:r>
        <w:r w:rsidR="00760EBE" w:rsidDel="00E867B6">
          <w:rPr>
            <w:sz w:val="24"/>
            <w:szCs w:val="24"/>
          </w:rPr>
          <w:delText xml:space="preserve">, </w:delText>
        </w:r>
        <w:r w:rsidDel="00E867B6">
          <w:rPr>
            <w:sz w:val="24"/>
            <w:szCs w:val="24"/>
          </w:rPr>
          <w:delText xml:space="preserve">a postdoc at </w:delText>
        </w:r>
      </w:del>
      <w:r w:rsidR="004F2E23">
        <w:rPr>
          <w:sz w:val="24"/>
          <w:szCs w:val="24"/>
        </w:rPr>
        <w:t>Boston University</w:t>
      </w:r>
      <w:r>
        <w:rPr>
          <w:sz w:val="24"/>
          <w:szCs w:val="24"/>
        </w:rPr>
        <w:t xml:space="preserve"> </w:t>
      </w:r>
      <w:r w:rsidR="004F2E23">
        <w:rPr>
          <w:sz w:val="24"/>
          <w:szCs w:val="24"/>
        </w:rPr>
        <w:t>S</w:t>
      </w:r>
      <w:r>
        <w:rPr>
          <w:sz w:val="24"/>
          <w:szCs w:val="24"/>
        </w:rPr>
        <w:t>chool of Public Health</w:t>
      </w:r>
      <w:r w:rsidR="004F2E23">
        <w:rPr>
          <w:sz w:val="24"/>
          <w:szCs w:val="24"/>
        </w:rPr>
        <w:t xml:space="preserve"> in the Department of Biostatistics</w:t>
      </w:r>
      <w:r>
        <w:rPr>
          <w:sz w:val="24"/>
          <w:szCs w:val="24"/>
        </w:rPr>
        <w:t xml:space="preserve">. </w:t>
      </w:r>
      <w:r w:rsidR="00C21EC1">
        <w:rPr>
          <w:sz w:val="24"/>
          <w:szCs w:val="24"/>
        </w:rPr>
        <w:t>W</w:t>
      </w:r>
      <w:r w:rsidR="00093FDC">
        <w:rPr>
          <w:sz w:val="24"/>
          <w:szCs w:val="24"/>
        </w:rPr>
        <w:t xml:space="preserve">e </w:t>
      </w:r>
      <w:r w:rsidR="00C21EC1">
        <w:rPr>
          <w:sz w:val="24"/>
          <w:szCs w:val="24"/>
        </w:rPr>
        <w:t>are working on</w:t>
      </w:r>
      <w:r w:rsidR="00093FDC">
        <w:rPr>
          <w:sz w:val="24"/>
          <w:szCs w:val="24"/>
        </w:rPr>
        <w:t xml:space="preserve"> a project </w:t>
      </w:r>
      <w:r w:rsidR="004F2E23">
        <w:rPr>
          <w:sz w:val="24"/>
          <w:szCs w:val="24"/>
        </w:rPr>
        <w:t>to develop methods to improve COVID-19 surveillance using</w:t>
      </w:r>
      <w:r w:rsidR="00C21EC1" w:rsidRPr="00C21EC1">
        <w:rPr>
          <w:sz w:val="24"/>
          <w:szCs w:val="24"/>
        </w:rPr>
        <w:t xml:space="preserve"> wastewater data</w:t>
      </w:r>
      <w:r w:rsidR="00C21EC1">
        <w:rPr>
          <w:sz w:val="24"/>
          <w:szCs w:val="24"/>
        </w:rPr>
        <w:t xml:space="preserve">. The main objective is to </w:t>
      </w:r>
      <w:r w:rsidR="00C21EC1" w:rsidRPr="00C21EC1">
        <w:rPr>
          <w:sz w:val="24"/>
          <w:szCs w:val="24"/>
        </w:rPr>
        <w:t>develop methods</w:t>
      </w:r>
      <w:r w:rsidR="00C21EC1">
        <w:rPr>
          <w:sz w:val="24"/>
          <w:szCs w:val="24"/>
        </w:rPr>
        <w:t xml:space="preserve"> to link </w:t>
      </w:r>
      <w:r w:rsidR="004F2E23">
        <w:rPr>
          <w:sz w:val="24"/>
          <w:szCs w:val="24"/>
        </w:rPr>
        <w:t>wastewater data and reported cases of COVID-19 with two main goals: 1) estimate the degree to which wastewater is a leading indicator of COVID-19 activity, and 2) estimate the impact of at home testing, asymptomatic cases and mild cases on decreases cases being reported (</w:t>
      </w:r>
      <w:proofErr w:type="gramStart"/>
      <w:r w:rsidR="004F2E23">
        <w:rPr>
          <w:sz w:val="24"/>
          <w:szCs w:val="24"/>
        </w:rPr>
        <w:t>i.e.</w:t>
      </w:r>
      <w:proofErr w:type="gramEnd"/>
      <w:r w:rsidR="004F2E23">
        <w:rPr>
          <w:sz w:val="24"/>
          <w:szCs w:val="24"/>
        </w:rPr>
        <w:t xml:space="preserve"> comparing the omicron wave to prior waves of disease)</w:t>
      </w:r>
      <w:r w:rsidR="00355945">
        <w:rPr>
          <w:sz w:val="24"/>
          <w:szCs w:val="24"/>
        </w:rPr>
        <w:t xml:space="preserve">.  </w:t>
      </w:r>
      <w:r w:rsidR="004F2E23">
        <w:rPr>
          <w:sz w:val="24"/>
          <w:szCs w:val="24"/>
        </w:rPr>
        <w:t>Our project will result in statistically rigorous approaches to estimate the lag between wastewater and traditional case reporting, as well as a rigorous approach to determining the impact of various features of a covid-19 variant on case reporting.</w:t>
      </w:r>
    </w:p>
    <w:p w14:paraId="38D140AA" w14:textId="564925B8" w:rsidR="00B4600E" w:rsidRDefault="004F2E23" w:rsidP="00860AAB">
      <w:pPr>
        <w:rPr>
          <w:sz w:val="24"/>
          <w:szCs w:val="24"/>
        </w:rPr>
      </w:pPr>
      <w:r>
        <w:rPr>
          <w:sz w:val="24"/>
          <w:szCs w:val="24"/>
        </w:rPr>
        <w:t xml:space="preserve">There are two reasons we are seeking data with this request. </w:t>
      </w:r>
      <w:r w:rsidR="00B4600E">
        <w:rPr>
          <w:sz w:val="24"/>
          <w:szCs w:val="24"/>
        </w:rPr>
        <w:t xml:space="preserve">The wastewater </w:t>
      </w:r>
      <w:r w:rsidR="001F2DC7">
        <w:rPr>
          <w:sz w:val="24"/>
          <w:szCs w:val="24"/>
        </w:rPr>
        <w:t xml:space="preserve">data </w:t>
      </w:r>
      <w:r>
        <w:rPr>
          <w:sz w:val="24"/>
          <w:szCs w:val="24"/>
        </w:rPr>
        <w:t xml:space="preserve">that </w:t>
      </w:r>
      <w:r w:rsidR="001F2DC7">
        <w:rPr>
          <w:sz w:val="24"/>
          <w:szCs w:val="24"/>
        </w:rPr>
        <w:t>we have</w:t>
      </w:r>
      <w:r w:rsidR="00B4600E">
        <w:rPr>
          <w:sz w:val="24"/>
          <w:szCs w:val="24"/>
        </w:rPr>
        <w:t xml:space="preserve"> </w:t>
      </w:r>
      <w:r>
        <w:rPr>
          <w:sz w:val="24"/>
          <w:szCs w:val="24"/>
        </w:rPr>
        <w:t>access to covers a combination of towns that do not align with publicly available COVID-19 case data, making it challenging to align the two data streams correctly</w:t>
      </w:r>
      <w:r w:rsidR="00B4600E">
        <w:rPr>
          <w:sz w:val="24"/>
          <w:szCs w:val="24"/>
        </w:rPr>
        <w:t xml:space="preserve">. </w:t>
      </w:r>
      <w:r>
        <w:rPr>
          <w:sz w:val="24"/>
          <w:szCs w:val="24"/>
        </w:rPr>
        <w:t xml:space="preserve">Additionally, there are typically lags between when an individual is tested and when their case is reported, therefore, having data to understand the timeliness of </w:t>
      </w:r>
      <w:r w:rsidR="00FA21E9">
        <w:rPr>
          <w:sz w:val="24"/>
          <w:szCs w:val="24"/>
        </w:rPr>
        <w:t>COVID</w:t>
      </w:r>
      <w:r>
        <w:rPr>
          <w:sz w:val="24"/>
          <w:szCs w:val="24"/>
        </w:rPr>
        <w:t xml:space="preserve">-19 case reports (including test date and report date) </w:t>
      </w:r>
      <w:r w:rsidR="00FA21E9">
        <w:rPr>
          <w:sz w:val="24"/>
          <w:szCs w:val="24"/>
        </w:rPr>
        <w:t>is</w:t>
      </w:r>
      <w:r>
        <w:rPr>
          <w:sz w:val="24"/>
          <w:szCs w:val="24"/>
        </w:rPr>
        <w:t xml:space="preserve"> important to making our estimates more accurate</w:t>
      </w:r>
      <w:r w:rsidR="00FA21E9">
        <w:rPr>
          <w:sz w:val="24"/>
          <w:szCs w:val="24"/>
        </w:rPr>
        <w:t xml:space="preserve"> and relevant to surveillance</w:t>
      </w:r>
      <w:r>
        <w:rPr>
          <w:sz w:val="24"/>
          <w:szCs w:val="24"/>
        </w:rPr>
        <w:t>.</w:t>
      </w:r>
      <w:r w:rsidR="00B4600E">
        <w:rPr>
          <w:sz w:val="24"/>
          <w:szCs w:val="24"/>
        </w:rPr>
        <w:t xml:space="preserve"> </w:t>
      </w:r>
    </w:p>
    <w:p w14:paraId="10B884DE" w14:textId="6CA79C26" w:rsidR="00E92A04" w:rsidRPr="004F4C0F" w:rsidRDefault="00FA21E9" w:rsidP="004F4C0F">
      <w:pPr>
        <w:rPr>
          <w:sz w:val="24"/>
          <w:szCs w:val="24"/>
        </w:rPr>
      </w:pPr>
      <w:r>
        <w:rPr>
          <w:sz w:val="24"/>
          <w:szCs w:val="24"/>
        </w:rPr>
        <w:t>We</w:t>
      </w:r>
      <w:r w:rsidR="00AE562A">
        <w:rPr>
          <w:sz w:val="24"/>
          <w:szCs w:val="24"/>
        </w:rPr>
        <w:t xml:space="preserve"> request </w:t>
      </w:r>
      <w:r w:rsidR="004F4C0F">
        <w:rPr>
          <w:sz w:val="24"/>
          <w:szCs w:val="24"/>
        </w:rPr>
        <w:t>t</w:t>
      </w:r>
      <w:r w:rsidR="00E13CF6" w:rsidRPr="004F4C0F">
        <w:rPr>
          <w:sz w:val="24"/>
          <w:szCs w:val="24"/>
        </w:rPr>
        <w:t xml:space="preserve">own level of </w:t>
      </w:r>
      <w:r>
        <w:rPr>
          <w:sz w:val="24"/>
          <w:szCs w:val="24"/>
        </w:rPr>
        <w:t>COVID-19</w:t>
      </w:r>
      <w:r w:rsidR="00E13CF6" w:rsidRPr="004F4C0F">
        <w:rPr>
          <w:sz w:val="24"/>
          <w:szCs w:val="24"/>
        </w:rPr>
        <w:t xml:space="preserve"> daily new cases</w:t>
      </w:r>
      <w:r w:rsidR="004F4C0F">
        <w:rPr>
          <w:sz w:val="24"/>
          <w:szCs w:val="24"/>
        </w:rPr>
        <w:t xml:space="preserve"> </w:t>
      </w:r>
      <w:r>
        <w:rPr>
          <w:sz w:val="24"/>
          <w:szCs w:val="24"/>
        </w:rPr>
        <w:t>with the following</w:t>
      </w:r>
      <w:r w:rsidR="004F4C0F">
        <w:rPr>
          <w:sz w:val="24"/>
          <w:szCs w:val="24"/>
        </w:rPr>
        <w:t>:</w:t>
      </w:r>
      <w:r w:rsidR="00673E6B" w:rsidRPr="004F4C0F">
        <w:rPr>
          <w:sz w:val="24"/>
          <w:szCs w:val="24"/>
        </w:rPr>
        <w:t xml:space="preserve"> </w:t>
      </w:r>
    </w:p>
    <w:p w14:paraId="0BD741FF" w14:textId="7AE776E7" w:rsidR="00E92A04" w:rsidRDefault="008D0963" w:rsidP="00E92A04">
      <w:pPr>
        <w:pStyle w:val="ListParagraph"/>
        <w:numPr>
          <w:ilvl w:val="0"/>
          <w:numId w:val="1"/>
        </w:numPr>
        <w:rPr>
          <w:sz w:val="24"/>
          <w:szCs w:val="24"/>
        </w:rPr>
      </w:pPr>
      <w:r>
        <w:rPr>
          <w:sz w:val="24"/>
          <w:szCs w:val="24"/>
        </w:rPr>
        <w:t>T</w:t>
      </w:r>
      <w:r w:rsidR="00673E6B" w:rsidRPr="00E92A04">
        <w:rPr>
          <w:sz w:val="24"/>
          <w:szCs w:val="24"/>
        </w:rPr>
        <w:t>own name</w:t>
      </w:r>
    </w:p>
    <w:p w14:paraId="4CAB994B" w14:textId="518EFEA2" w:rsidR="00E92A04" w:rsidRDefault="00FA21E9" w:rsidP="00E92A04">
      <w:pPr>
        <w:pStyle w:val="ListParagraph"/>
        <w:numPr>
          <w:ilvl w:val="0"/>
          <w:numId w:val="1"/>
        </w:numPr>
        <w:rPr>
          <w:sz w:val="24"/>
          <w:szCs w:val="24"/>
        </w:rPr>
      </w:pPr>
      <w:r>
        <w:rPr>
          <w:sz w:val="24"/>
          <w:szCs w:val="24"/>
        </w:rPr>
        <w:t>Daily counts of cases reported with confirmed COVID-19 positive test by date reported</w:t>
      </w:r>
    </w:p>
    <w:p w14:paraId="0EEAC52D" w14:textId="29167951" w:rsidR="00E92A04" w:rsidRDefault="00FA21E9" w:rsidP="00E92A04">
      <w:pPr>
        <w:pStyle w:val="ListParagraph"/>
        <w:numPr>
          <w:ilvl w:val="0"/>
          <w:numId w:val="1"/>
        </w:numPr>
        <w:rPr>
          <w:sz w:val="24"/>
          <w:szCs w:val="24"/>
        </w:rPr>
      </w:pPr>
      <w:r>
        <w:rPr>
          <w:sz w:val="24"/>
          <w:szCs w:val="24"/>
        </w:rPr>
        <w:t>Daily counts of cases with confirmed COVID-19 positive test by date test was taken</w:t>
      </w:r>
    </w:p>
    <w:p w14:paraId="7E3A4A2C" w14:textId="6A8D524D" w:rsidR="00E92A04" w:rsidRPr="00E92A04" w:rsidRDefault="00E867B6" w:rsidP="00E92A04">
      <w:pPr>
        <w:pStyle w:val="ListParagraph"/>
        <w:numPr>
          <w:ilvl w:val="0"/>
          <w:numId w:val="1"/>
        </w:numPr>
        <w:rPr>
          <w:sz w:val="24"/>
          <w:szCs w:val="24"/>
        </w:rPr>
      </w:pPr>
      <w:commentRangeStart w:id="1"/>
      <w:commentRangeStart w:id="2"/>
      <w:ins w:id="3" w:author="Zhang, Yanjia" w:date="2022-03-20T21:29:00Z">
        <w:r>
          <w:rPr>
            <w:sz w:val="24"/>
            <w:szCs w:val="24"/>
          </w:rPr>
          <w:t>D</w:t>
        </w:r>
      </w:ins>
      <w:ins w:id="4" w:author="Zhang, Yanjia" w:date="2022-03-20T21:30:00Z">
        <w:r>
          <w:rPr>
            <w:sz w:val="24"/>
            <w:szCs w:val="24"/>
          </w:rPr>
          <w:t>aily c</w:t>
        </w:r>
      </w:ins>
      <w:del w:id="5" w:author="Zhang, Yanjia" w:date="2022-03-20T21:30:00Z">
        <w:r w:rsidR="00C21EC1" w:rsidDel="00E867B6">
          <w:rPr>
            <w:sz w:val="24"/>
            <w:szCs w:val="24"/>
          </w:rPr>
          <w:delText>C</w:delText>
        </w:r>
      </w:del>
      <w:r w:rsidR="00C21EC1">
        <w:rPr>
          <w:sz w:val="24"/>
          <w:szCs w:val="24"/>
        </w:rPr>
        <w:t>ounts</w:t>
      </w:r>
      <w:r w:rsidR="00E92A04">
        <w:rPr>
          <w:sz w:val="24"/>
          <w:szCs w:val="24"/>
        </w:rPr>
        <w:t xml:space="preserve"> of deaths (related to covid)</w:t>
      </w:r>
      <w:commentRangeEnd w:id="1"/>
      <w:r w:rsidR="00FA21E9">
        <w:rPr>
          <w:rStyle w:val="CommentReference"/>
        </w:rPr>
        <w:commentReference w:id="1"/>
      </w:r>
      <w:commentRangeEnd w:id="2"/>
      <w:r>
        <w:rPr>
          <w:rStyle w:val="CommentReference"/>
        </w:rPr>
        <w:commentReference w:id="2"/>
      </w:r>
    </w:p>
    <w:p w14:paraId="7C48ED0F" w14:textId="6FD3AB04" w:rsidR="00FA21E9" w:rsidRDefault="00FA21E9" w:rsidP="00505E98">
      <w:pPr>
        <w:rPr>
          <w:sz w:val="24"/>
          <w:szCs w:val="24"/>
        </w:rPr>
      </w:pPr>
      <w:r>
        <w:rPr>
          <w:sz w:val="24"/>
          <w:szCs w:val="24"/>
        </w:rPr>
        <w:t xml:space="preserve">Alternatively, if we can obtain an individual level dataset with all COVID-19 confirmed cases in MA with the following recorded for </w:t>
      </w:r>
      <w:proofErr w:type="gramStart"/>
      <w:r>
        <w:rPr>
          <w:sz w:val="24"/>
          <w:szCs w:val="24"/>
        </w:rPr>
        <w:t>each individual</w:t>
      </w:r>
      <w:proofErr w:type="gramEnd"/>
      <w:r>
        <w:rPr>
          <w:sz w:val="24"/>
          <w:szCs w:val="24"/>
        </w:rPr>
        <w:t>:</w:t>
      </w:r>
    </w:p>
    <w:p w14:paraId="085AA088" w14:textId="7FEFCCAE" w:rsidR="00FA21E9" w:rsidRDefault="00FA21E9" w:rsidP="00E867B6">
      <w:pPr>
        <w:pStyle w:val="ListParagraph"/>
        <w:numPr>
          <w:ilvl w:val="0"/>
          <w:numId w:val="3"/>
        </w:numPr>
        <w:rPr>
          <w:sz w:val="24"/>
          <w:szCs w:val="24"/>
        </w:rPr>
      </w:pPr>
      <w:r>
        <w:rPr>
          <w:sz w:val="24"/>
          <w:szCs w:val="24"/>
        </w:rPr>
        <w:t>Town of residence</w:t>
      </w:r>
    </w:p>
    <w:p w14:paraId="2D8C272C" w14:textId="6148E97A" w:rsidR="00FA21E9" w:rsidRDefault="00FA21E9" w:rsidP="00E867B6">
      <w:pPr>
        <w:pStyle w:val="ListParagraph"/>
        <w:numPr>
          <w:ilvl w:val="0"/>
          <w:numId w:val="3"/>
        </w:numPr>
        <w:rPr>
          <w:sz w:val="24"/>
          <w:szCs w:val="24"/>
        </w:rPr>
      </w:pPr>
      <w:r>
        <w:rPr>
          <w:sz w:val="24"/>
          <w:szCs w:val="24"/>
        </w:rPr>
        <w:t>Date test was taken</w:t>
      </w:r>
    </w:p>
    <w:p w14:paraId="4531CCDB" w14:textId="721B4531" w:rsidR="00FA21E9" w:rsidRDefault="00FA21E9" w:rsidP="00E867B6">
      <w:pPr>
        <w:pStyle w:val="ListParagraph"/>
        <w:numPr>
          <w:ilvl w:val="0"/>
          <w:numId w:val="3"/>
        </w:numPr>
        <w:rPr>
          <w:sz w:val="24"/>
          <w:szCs w:val="24"/>
        </w:rPr>
      </w:pPr>
      <w:r>
        <w:rPr>
          <w:sz w:val="24"/>
          <w:szCs w:val="24"/>
        </w:rPr>
        <w:t>Date result was reported</w:t>
      </w:r>
    </w:p>
    <w:p w14:paraId="1B3A5D64" w14:textId="03761E1E" w:rsidR="00FA21E9" w:rsidRDefault="00FA21E9" w:rsidP="00E867B6">
      <w:pPr>
        <w:pStyle w:val="ListParagraph"/>
        <w:numPr>
          <w:ilvl w:val="0"/>
          <w:numId w:val="3"/>
        </w:numPr>
        <w:rPr>
          <w:sz w:val="24"/>
          <w:szCs w:val="24"/>
        </w:rPr>
      </w:pPr>
      <w:r>
        <w:rPr>
          <w:sz w:val="24"/>
          <w:szCs w:val="24"/>
        </w:rPr>
        <w:t>Date of symptom onset (when available)</w:t>
      </w:r>
    </w:p>
    <w:p w14:paraId="656E17DA" w14:textId="4288A7F1" w:rsidR="00FA21E9" w:rsidRPr="00E867B6" w:rsidRDefault="00FA21E9" w:rsidP="00E867B6">
      <w:pPr>
        <w:pStyle w:val="ListParagraph"/>
        <w:numPr>
          <w:ilvl w:val="0"/>
          <w:numId w:val="3"/>
        </w:numPr>
        <w:rPr>
          <w:sz w:val="24"/>
          <w:szCs w:val="24"/>
        </w:rPr>
      </w:pPr>
      <w:r>
        <w:rPr>
          <w:sz w:val="24"/>
          <w:szCs w:val="24"/>
        </w:rPr>
        <w:t>Date of death (if applicable)</w:t>
      </w:r>
    </w:p>
    <w:p w14:paraId="25FE445D" w14:textId="7AFCA4A5" w:rsidR="00CF4812" w:rsidRDefault="00CF4812" w:rsidP="00505E98">
      <w:pPr>
        <w:rPr>
          <w:sz w:val="24"/>
          <w:szCs w:val="24"/>
        </w:rPr>
      </w:pPr>
      <w:r>
        <w:rPr>
          <w:sz w:val="24"/>
          <w:szCs w:val="24"/>
        </w:rPr>
        <w:t>We have worked with this latter type of dataset, as provided by the CDC, but lacked town level information and it was only given to us for the first few months of the pandemic. We published a paper using this data that developed a novel method for estimating reproductive numbers for COVID-19.</w:t>
      </w:r>
    </w:p>
    <w:p w14:paraId="6702CEAA" w14:textId="2D5B6353" w:rsidR="008B46E8" w:rsidRDefault="00A6055A" w:rsidP="00505E98">
      <w:pPr>
        <w:rPr>
          <w:sz w:val="24"/>
          <w:szCs w:val="24"/>
        </w:rPr>
      </w:pPr>
      <w:r>
        <w:rPr>
          <w:sz w:val="24"/>
          <w:szCs w:val="24"/>
        </w:rPr>
        <w:lastRenderedPageBreak/>
        <w:t>If you believe any of the above requests are ambiguous, overly broad, or insufficiently specific for you to identify the records requested, please</w:t>
      </w:r>
      <w:r w:rsidR="00BC02F1">
        <w:rPr>
          <w:sz w:val="24"/>
          <w:szCs w:val="24"/>
        </w:rPr>
        <w:t xml:space="preserve"> do not hesitate to</w:t>
      </w:r>
      <w:r>
        <w:rPr>
          <w:sz w:val="24"/>
          <w:szCs w:val="24"/>
        </w:rPr>
        <w:t xml:space="preserve"> contact </w:t>
      </w:r>
      <w:r w:rsidR="001F2DC7">
        <w:rPr>
          <w:sz w:val="24"/>
          <w:szCs w:val="24"/>
        </w:rPr>
        <w:t>us to</w:t>
      </w:r>
      <w:r>
        <w:rPr>
          <w:sz w:val="24"/>
          <w:szCs w:val="24"/>
        </w:rPr>
        <w:t xml:space="preserve"> explain how you organize and access that category of record so that </w:t>
      </w:r>
      <w:r w:rsidR="008B46E8">
        <w:rPr>
          <w:sz w:val="24"/>
          <w:szCs w:val="24"/>
        </w:rPr>
        <w:t>we</w:t>
      </w:r>
      <w:r>
        <w:rPr>
          <w:sz w:val="24"/>
          <w:szCs w:val="24"/>
        </w:rPr>
        <w:t xml:space="preserve"> can try to revise the request with more specificity.  If any records are withheld or redacted, please</w:t>
      </w:r>
      <w:r w:rsidR="00521356">
        <w:rPr>
          <w:sz w:val="24"/>
          <w:szCs w:val="24"/>
        </w:rPr>
        <w:t xml:space="preserve"> let us know</w:t>
      </w:r>
      <w:r w:rsidR="00505E98">
        <w:rPr>
          <w:sz w:val="24"/>
          <w:szCs w:val="24"/>
        </w:rPr>
        <w:t>.</w:t>
      </w:r>
      <w:r w:rsidR="00505E98" w:rsidRPr="00505E98">
        <w:rPr>
          <w:sz w:val="24"/>
          <w:szCs w:val="24"/>
        </w:rPr>
        <w:t xml:space="preserve"> </w:t>
      </w:r>
      <w:r w:rsidR="00505E98">
        <w:rPr>
          <w:sz w:val="24"/>
          <w:szCs w:val="24"/>
        </w:rPr>
        <w:t xml:space="preserve">If some records become available sooner than others, please deliver them as they become ready rather than waiting for all records to become available. </w:t>
      </w:r>
      <w:r w:rsidR="001F2DC7">
        <w:rPr>
          <w:sz w:val="24"/>
          <w:szCs w:val="24"/>
        </w:rPr>
        <w:t xml:space="preserve">We would like to respect your time and resources by making this request as understandable and easy to comply with as possible.  </w:t>
      </w:r>
    </w:p>
    <w:p w14:paraId="5A5FC310" w14:textId="071A8452" w:rsidR="00A6055A" w:rsidRDefault="008B46E8" w:rsidP="00A6055A">
      <w:pPr>
        <w:rPr>
          <w:sz w:val="24"/>
          <w:szCs w:val="24"/>
        </w:rPr>
      </w:pPr>
      <w:r>
        <w:rPr>
          <w:sz w:val="24"/>
          <w:szCs w:val="24"/>
        </w:rPr>
        <w:t xml:space="preserve">Please also </w:t>
      </w:r>
      <w:r w:rsidR="006E70B8">
        <w:rPr>
          <w:sz w:val="24"/>
          <w:szCs w:val="24"/>
        </w:rPr>
        <w:t xml:space="preserve">indicate </w:t>
      </w:r>
      <w:r>
        <w:rPr>
          <w:sz w:val="24"/>
          <w:szCs w:val="24"/>
        </w:rPr>
        <w:t xml:space="preserve">the appropriate way to deliver the data. It </w:t>
      </w:r>
      <w:r w:rsidR="005F04A1">
        <w:rPr>
          <w:sz w:val="24"/>
          <w:szCs w:val="24"/>
        </w:rPr>
        <w:t>would be</w:t>
      </w:r>
      <w:r>
        <w:rPr>
          <w:sz w:val="24"/>
          <w:szCs w:val="24"/>
        </w:rPr>
        <w:t xml:space="preserve"> perfect if records could be delivered as a </w:t>
      </w:r>
      <w:r w:rsidR="005F04A1">
        <w:rPr>
          <w:sz w:val="24"/>
          <w:szCs w:val="24"/>
        </w:rPr>
        <w:t xml:space="preserve">spreadsheet </w:t>
      </w:r>
      <w:r>
        <w:rPr>
          <w:sz w:val="24"/>
          <w:szCs w:val="24"/>
        </w:rPr>
        <w:t>by email</w:t>
      </w:r>
      <w:r w:rsidR="00383DA7">
        <w:rPr>
          <w:sz w:val="24"/>
          <w:szCs w:val="24"/>
        </w:rPr>
        <w:t xml:space="preserve">. </w:t>
      </w:r>
    </w:p>
    <w:p w14:paraId="14DA50C0" w14:textId="35975524" w:rsidR="00055B19" w:rsidRDefault="00A6055A" w:rsidP="00A6055A">
      <w:pPr>
        <w:rPr>
          <w:rFonts w:ascii="Arial" w:hAnsi="Arial" w:cs="Arial"/>
          <w:color w:val="000000"/>
          <w:sz w:val="24"/>
          <w:szCs w:val="24"/>
          <w:lang w:val="en"/>
        </w:rPr>
      </w:pPr>
      <w:r>
        <w:rPr>
          <w:sz w:val="24"/>
          <w:szCs w:val="24"/>
        </w:rPr>
        <w:t xml:space="preserve">Thank you for your prompt attention to this request, and please don’t hesitate to contact </w:t>
      </w:r>
      <w:r w:rsidR="00383DA7">
        <w:rPr>
          <w:sz w:val="24"/>
          <w:szCs w:val="24"/>
        </w:rPr>
        <w:t>us</w:t>
      </w:r>
      <w:r>
        <w:rPr>
          <w:sz w:val="24"/>
          <w:szCs w:val="24"/>
        </w:rPr>
        <w:t xml:space="preserve"> with </w:t>
      </w:r>
      <w:r w:rsidR="00383DA7">
        <w:rPr>
          <w:sz w:val="24"/>
          <w:szCs w:val="24"/>
        </w:rPr>
        <w:t>cost, questions,</w:t>
      </w:r>
      <w:r>
        <w:rPr>
          <w:sz w:val="24"/>
          <w:szCs w:val="24"/>
        </w:rPr>
        <w:t xml:space="preserve"> or updates.</w:t>
      </w:r>
      <w:r>
        <w:rPr>
          <w:rFonts w:ascii="Arial" w:hAnsi="Arial" w:cs="Arial"/>
          <w:color w:val="000000"/>
          <w:sz w:val="24"/>
          <w:szCs w:val="24"/>
          <w:lang w:val="en"/>
        </w:rPr>
        <w:t xml:space="preserve"> </w:t>
      </w:r>
    </w:p>
    <w:p w14:paraId="09AA09BE" w14:textId="4FAA8E97" w:rsidR="0080523A" w:rsidRPr="0080523A" w:rsidRDefault="0080523A" w:rsidP="00A6055A">
      <w:pPr>
        <w:rPr>
          <w:sz w:val="24"/>
          <w:szCs w:val="24"/>
        </w:rPr>
      </w:pPr>
      <w:r w:rsidRPr="0080523A">
        <w:rPr>
          <w:sz w:val="24"/>
          <w:szCs w:val="24"/>
        </w:rPr>
        <w:t xml:space="preserve">Sincerely, </w:t>
      </w:r>
    </w:p>
    <w:p w14:paraId="7387F0A9" w14:textId="61EF71C2" w:rsidR="00A6055A" w:rsidRPr="0080523A" w:rsidRDefault="00383DA7">
      <w:pPr>
        <w:rPr>
          <w:rFonts w:ascii="Calibri" w:hAnsi="Calibri" w:cs="Calibri"/>
          <w:sz w:val="24"/>
          <w:szCs w:val="24"/>
        </w:rPr>
      </w:pPr>
      <w:del w:id="6" w:author="Zhang, Yanjia" w:date="2022-03-20T21:28:00Z">
        <w:r w:rsidDel="00E867B6">
          <w:rPr>
            <w:rFonts w:cs="Calibri"/>
            <w:color w:val="000000"/>
            <w:sz w:val="24"/>
            <w:szCs w:val="24"/>
            <w:lang w:val="en"/>
          </w:rPr>
          <w:delText>Yanjia Zhang</w:delText>
        </w:r>
        <w:r w:rsidR="00A6055A" w:rsidDel="00E867B6">
          <w:rPr>
            <w:rFonts w:cs="Calibri"/>
            <w:color w:val="000000"/>
            <w:sz w:val="24"/>
            <w:szCs w:val="24"/>
            <w:lang w:val="en"/>
          </w:rPr>
          <w:br/>
        </w:r>
        <w:r w:rsidDel="00E867B6">
          <w:rPr>
            <w:rFonts w:cs="Calibri"/>
            <w:color w:val="000000"/>
            <w:sz w:val="24"/>
            <w:szCs w:val="24"/>
            <w:lang w:val="en"/>
          </w:rPr>
          <w:delText>email: yzhang17@bu.edu</w:delText>
        </w:r>
      </w:del>
    </w:p>
    <w:sectPr w:rsidR="00A6055A" w:rsidRPr="008052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hite, Laura F" w:date="2022-03-18T17:40:00Z" w:initials="WLF">
    <w:p w14:paraId="209E6545" w14:textId="76E39052" w:rsidR="00FA21E9" w:rsidRDefault="00FA21E9">
      <w:pPr>
        <w:pStyle w:val="CommentText"/>
      </w:pPr>
      <w:r>
        <w:rPr>
          <w:rStyle w:val="CommentReference"/>
        </w:rPr>
        <w:annotationRef/>
      </w:r>
      <w:r>
        <w:t>Do you want this daily by town?</w:t>
      </w:r>
    </w:p>
  </w:comment>
  <w:comment w:id="2" w:author="Zhang, Yanjia" w:date="2022-03-20T21:30:00Z" w:initials="ZY">
    <w:p w14:paraId="3C134119" w14:textId="7A960200" w:rsidR="00E867B6" w:rsidRDefault="00E867B6">
      <w:pPr>
        <w:pStyle w:val="CommentText"/>
      </w:pPr>
      <w:r>
        <w:rPr>
          <w:rStyle w:val="CommentReference"/>
        </w:rPr>
        <w:annotationRef/>
      </w:r>
      <w:r>
        <w:t xml:space="preserve">I think the death may impact </w:t>
      </w:r>
      <w:r w:rsidR="00856C50">
        <w:t>the cumulative situation, although it may also make the analysis more complex</w:t>
      </w:r>
      <w:r w:rsidR="00513186">
        <w:t xml:space="preserve">, </w:t>
      </w:r>
      <w:proofErr w:type="gramStart"/>
      <w:r w:rsidR="00D36832">
        <w:t>i.e.</w:t>
      </w:r>
      <w:proofErr w:type="gramEnd"/>
      <w:r w:rsidR="00513186">
        <w:t xml:space="preserve"> </w:t>
      </w:r>
      <w:r w:rsidR="00856C50">
        <w:t xml:space="preserve">the </w:t>
      </w:r>
      <w:r w:rsidR="00513186">
        <w:t xml:space="preserve">different </w:t>
      </w:r>
      <w:r w:rsidR="00856C50">
        <w:t>duration</w:t>
      </w:r>
      <w:r w:rsidR="00513186">
        <w:t>s</w:t>
      </w:r>
      <w:r w:rsidR="00856C50">
        <w:t xml:space="preserve"> </w:t>
      </w:r>
      <w:r w:rsidR="00513186">
        <w:t>in</w:t>
      </w:r>
      <w:r w:rsidR="00856C50">
        <w:t xml:space="preserve"> hospital.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9E6545" w15:done="0"/>
  <w15:commentEx w15:paraId="3C134119" w15:paraIdParent="209E65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F429C" w16cex:dateUtc="2022-03-18T21:40:00Z"/>
  <w16cex:commentExtensible w16cex:durableId="25E21B63" w16cex:dateUtc="2022-03-21T0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9E6545" w16cid:durableId="25DF429C"/>
  <w16cid:commentId w16cid:paraId="3C134119" w16cid:durableId="25E21B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E6488"/>
    <w:multiLevelType w:val="hybridMultilevel"/>
    <w:tmpl w:val="E256A6E2"/>
    <w:lvl w:ilvl="0" w:tplc="9F227CB2">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10F6DF1"/>
    <w:multiLevelType w:val="hybridMultilevel"/>
    <w:tmpl w:val="7DF82224"/>
    <w:lvl w:ilvl="0" w:tplc="0522663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Yanjia">
    <w15:presenceInfo w15:providerId="None" w15:userId="Zhang, Yanjia"/>
  </w15:person>
  <w15:person w15:author="White, Laura F">
    <w15:presenceInfo w15:providerId="AD" w15:userId="S::lfwhite@bu.edu::f7cefa0e-d9a0-4941-bb4f-47768e9f44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B6"/>
    <w:rsid w:val="00055B19"/>
    <w:rsid w:val="00093FDC"/>
    <w:rsid w:val="000A3C23"/>
    <w:rsid w:val="001F2B10"/>
    <w:rsid w:val="001F2DC7"/>
    <w:rsid w:val="00217A7A"/>
    <w:rsid w:val="00235E05"/>
    <w:rsid w:val="00276630"/>
    <w:rsid w:val="002C19EB"/>
    <w:rsid w:val="00355945"/>
    <w:rsid w:val="00383DA7"/>
    <w:rsid w:val="003963B9"/>
    <w:rsid w:val="003E2B97"/>
    <w:rsid w:val="0041164C"/>
    <w:rsid w:val="00495940"/>
    <w:rsid w:val="004A3EDC"/>
    <w:rsid w:val="004C5B18"/>
    <w:rsid w:val="004F2E23"/>
    <w:rsid w:val="004F4C0F"/>
    <w:rsid w:val="004F6E2A"/>
    <w:rsid w:val="00505E98"/>
    <w:rsid w:val="00513186"/>
    <w:rsid w:val="00521356"/>
    <w:rsid w:val="00545E22"/>
    <w:rsid w:val="005D18AB"/>
    <w:rsid w:val="005D4385"/>
    <w:rsid w:val="005F04A1"/>
    <w:rsid w:val="00616EB6"/>
    <w:rsid w:val="00673E6B"/>
    <w:rsid w:val="006E70B8"/>
    <w:rsid w:val="00732A72"/>
    <w:rsid w:val="00760EBE"/>
    <w:rsid w:val="00770D75"/>
    <w:rsid w:val="00796C97"/>
    <w:rsid w:val="007D1E48"/>
    <w:rsid w:val="0080523A"/>
    <w:rsid w:val="00856C50"/>
    <w:rsid w:val="00860AAB"/>
    <w:rsid w:val="008B46E8"/>
    <w:rsid w:val="008C0265"/>
    <w:rsid w:val="008D0963"/>
    <w:rsid w:val="00A6055A"/>
    <w:rsid w:val="00AC31CD"/>
    <w:rsid w:val="00AE562A"/>
    <w:rsid w:val="00B4600E"/>
    <w:rsid w:val="00BC02F1"/>
    <w:rsid w:val="00C21EC1"/>
    <w:rsid w:val="00C23277"/>
    <w:rsid w:val="00CF4812"/>
    <w:rsid w:val="00D36832"/>
    <w:rsid w:val="00E13CF6"/>
    <w:rsid w:val="00E5672E"/>
    <w:rsid w:val="00E867B6"/>
    <w:rsid w:val="00E92A04"/>
    <w:rsid w:val="00FA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706D"/>
  <w15:chartTrackingRefBased/>
  <w15:docId w15:val="{5621858E-C3DB-4F4B-84A5-F4D5B3ED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6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0AAB"/>
    <w:pPr>
      <w:ind w:left="720"/>
      <w:contextualSpacing/>
    </w:pPr>
  </w:style>
  <w:style w:type="character" w:styleId="Hyperlink">
    <w:name w:val="Hyperlink"/>
    <w:basedOn w:val="DefaultParagraphFont"/>
    <w:uiPriority w:val="99"/>
    <w:unhideWhenUsed/>
    <w:rsid w:val="008D0963"/>
    <w:rPr>
      <w:color w:val="0563C1" w:themeColor="hyperlink"/>
      <w:u w:val="single"/>
    </w:rPr>
  </w:style>
  <w:style w:type="character" w:styleId="UnresolvedMention">
    <w:name w:val="Unresolved Mention"/>
    <w:basedOn w:val="DefaultParagraphFont"/>
    <w:uiPriority w:val="99"/>
    <w:semiHidden/>
    <w:unhideWhenUsed/>
    <w:rsid w:val="008D0963"/>
    <w:rPr>
      <w:color w:val="605E5C"/>
      <w:shd w:val="clear" w:color="auto" w:fill="E1DFDD"/>
    </w:rPr>
  </w:style>
  <w:style w:type="character" w:styleId="CommentReference">
    <w:name w:val="annotation reference"/>
    <w:basedOn w:val="DefaultParagraphFont"/>
    <w:uiPriority w:val="99"/>
    <w:semiHidden/>
    <w:unhideWhenUsed/>
    <w:rsid w:val="004F2E23"/>
    <w:rPr>
      <w:sz w:val="16"/>
      <w:szCs w:val="16"/>
    </w:rPr>
  </w:style>
  <w:style w:type="paragraph" w:styleId="CommentText">
    <w:name w:val="annotation text"/>
    <w:basedOn w:val="Normal"/>
    <w:link w:val="CommentTextChar"/>
    <w:uiPriority w:val="99"/>
    <w:semiHidden/>
    <w:unhideWhenUsed/>
    <w:rsid w:val="004F2E23"/>
    <w:pPr>
      <w:spacing w:line="240" w:lineRule="auto"/>
    </w:pPr>
    <w:rPr>
      <w:sz w:val="20"/>
      <w:szCs w:val="20"/>
    </w:rPr>
  </w:style>
  <w:style w:type="character" w:customStyle="1" w:styleId="CommentTextChar">
    <w:name w:val="Comment Text Char"/>
    <w:basedOn w:val="DefaultParagraphFont"/>
    <w:link w:val="CommentText"/>
    <w:uiPriority w:val="99"/>
    <w:semiHidden/>
    <w:rsid w:val="004F2E23"/>
    <w:rPr>
      <w:sz w:val="20"/>
      <w:szCs w:val="20"/>
    </w:rPr>
  </w:style>
  <w:style w:type="paragraph" w:styleId="CommentSubject">
    <w:name w:val="annotation subject"/>
    <w:basedOn w:val="CommentText"/>
    <w:next w:val="CommentText"/>
    <w:link w:val="CommentSubjectChar"/>
    <w:uiPriority w:val="99"/>
    <w:semiHidden/>
    <w:unhideWhenUsed/>
    <w:rsid w:val="004F2E23"/>
    <w:rPr>
      <w:b/>
      <w:bCs/>
    </w:rPr>
  </w:style>
  <w:style w:type="character" w:customStyle="1" w:styleId="CommentSubjectChar">
    <w:name w:val="Comment Subject Char"/>
    <w:basedOn w:val="CommentTextChar"/>
    <w:link w:val="CommentSubject"/>
    <w:uiPriority w:val="99"/>
    <w:semiHidden/>
    <w:rsid w:val="004F2E23"/>
    <w:rPr>
      <w:b/>
      <w:bCs/>
      <w:sz w:val="20"/>
      <w:szCs w:val="20"/>
    </w:rPr>
  </w:style>
  <w:style w:type="paragraph" w:styleId="Revision">
    <w:name w:val="Revision"/>
    <w:hidden/>
    <w:uiPriority w:val="99"/>
    <w:semiHidden/>
    <w:rsid w:val="00E867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174551">
      <w:bodyDiv w:val="1"/>
      <w:marLeft w:val="0"/>
      <w:marRight w:val="0"/>
      <w:marTop w:val="0"/>
      <w:marBottom w:val="0"/>
      <w:divBdr>
        <w:top w:val="none" w:sz="0" w:space="0" w:color="auto"/>
        <w:left w:val="none" w:sz="0" w:space="0" w:color="auto"/>
        <w:bottom w:val="none" w:sz="0" w:space="0" w:color="auto"/>
        <w:right w:val="none" w:sz="0" w:space="0" w:color="auto"/>
      </w:divBdr>
    </w:div>
    <w:div w:id="1371146565">
      <w:bodyDiv w:val="1"/>
      <w:marLeft w:val="0"/>
      <w:marRight w:val="0"/>
      <w:marTop w:val="0"/>
      <w:marBottom w:val="0"/>
      <w:divBdr>
        <w:top w:val="none" w:sz="0" w:space="0" w:color="auto"/>
        <w:left w:val="none" w:sz="0" w:space="0" w:color="auto"/>
        <w:bottom w:val="none" w:sz="0" w:space="0" w:color="auto"/>
        <w:right w:val="none" w:sz="0" w:space="0" w:color="auto"/>
      </w:divBdr>
      <w:divsChild>
        <w:div w:id="262416933">
          <w:marLeft w:val="-150"/>
          <w:marRight w:val="-150"/>
          <w:marTop w:val="150"/>
          <w:marBottom w:val="150"/>
          <w:divBdr>
            <w:top w:val="none" w:sz="0" w:space="0" w:color="auto"/>
            <w:left w:val="none" w:sz="0" w:space="0" w:color="auto"/>
            <w:bottom w:val="none" w:sz="0" w:space="0" w:color="auto"/>
            <w:right w:val="none" w:sz="0" w:space="0" w:color="auto"/>
          </w:divBdr>
        </w:div>
        <w:div w:id="1727214943">
          <w:marLeft w:val="-150"/>
          <w:marRight w:val="-150"/>
          <w:marTop w:val="150"/>
          <w:marBottom w:val="150"/>
          <w:divBdr>
            <w:top w:val="none" w:sz="0" w:space="0" w:color="auto"/>
            <w:left w:val="none" w:sz="0" w:space="0" w:color="auto"/>
            <w:bottom w:val="none" w:sz="0" w:space="0" w:color="auto"/>
            <w:right w:val="none" w:sz="0" w:space="0" w:color="auto"/>
          </w:divBdr>
        </w:div>
        <w:div w:id="315184455">
          <w:marLeft w:val="-150"/>
          <w:marRight w:val="-150"/>
          <w:marTop w:val="150"/>
          <w:marBottom w:val="150"/>
          <w:divBdr>
            <w:top w:val="none" w:sz="0" w:space="0" w:color="auto"/>
            <w:left w:val="none" w:sz="0" w:space="0" w:color="auto"/>
            <w:bottom w:val="none" w:sz="0" w:space="0" w:color="auto"/>
            <w:right w:val="none" w:sz="0" w:space="0" w:color="auto"/>
          </w:divBdr>
        </w:div>
        <w:div w:id="750346129">
          <w:marLeft w:val="-150"/>
          <w:marRight w:val="-150"/>
          <w:marTop w:val="150"/>
          <w:marBottom w:val="150"/>
          <w:divBdr>
            <w:top w:val="none" w:sz="0" w:space="0" w:color="auto"/>
            <w:left w:val="none" w:sz="0" w:space="0" w:color="auto"/>
            <w:bottom w:val="none" w:sz="0" w:space="0" w:color="auto"/>
            <w:right w:val="none" w:sz="0" w:space="0" w:color="auto"/>
          </w:divBdr>
        </w:div>
      </w:divsChild>
    </w:div>
    <w:div w:id="20446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Yanjia</dc:creator>
  <cp:keywords/>
  <dc:description/>
  <cp:lastModifiedBy>Zhang, Yanjia</cp:lastModifiedBy>
  <cp:revision>5</cp:revision>
  <dcterms:created xsi:type="dcterms:W3CDTF">2022-03-18T21:42:00Z</dcterms:created>
  <dcterms:modified xsi:type="dcterms:W3CDTF">2022-03-21T01:41:00Z</dcterms:modified>
</cp:coreProperties>
</file>